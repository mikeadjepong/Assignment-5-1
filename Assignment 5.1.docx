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B8" w:rsidRPr="008172F5" w:rsidRDefault="003B47F1" w:rsidP="003B47F1">
      <w:pPr>
        <w:pStyle w:val="ListParagraph"/>
        <w:numPr>
          <w:ilvl w:val="0"/>
          <w:numId w:val="1"/>
        </w:numPr>
        <w:rPr>
          <w:b/>
          <w:sz w:val="28"/>
          <w:szCs w:val="28"/>
          <w:rPrChange w:id="0" w:author="Nana Birago Adjepong" w:date="2017-07-03T21:50:00Z">
            <w:rPr>
              <w:b/>
              <w:sz w:val="28"/>
              <w:szCs w:val="28"/>
              <w:u w:val="single"/>
            </w:rPr>
          </w:rPrChange>
        </w:rPr>
      </w:pPr>
      <w:r w:rsidRPr="008172F5">
        <w:rPr>
          <w:b/>
          <w:sz w:val="28"/>
          <w:szCs w:val="28"/>
          <w:rPrChange w:id="1" w:author="Nana Birago Adjepong" w:date="2017-07-03T21:50:00Z">
            <w:rPr>
              <w:b/>
              <w:sz w:val="28"/>
              <w:szCs w:val="28"/>
              <w:u w:val="single"/>
            </w:rPr>
          </w:rPrChange>
        </w:rPr>
        <w:t>Save Sales_Data.xml as a csv file</w:t>
      </w:r>
    </w:p>
    <w:p w:rsidR="003B47F1" w:rsidRDefault="003B47F1">
      <w:r>
        <w:t xml:space="preserve">Click on </w:t>
      </w:r>
      <w:r w:rsidRPr="003B47F1">
        <w:rPr>
          <w:b/>
        </w:rPr>
        <w:t xml:space="preserve">File </w:t>
      </w:r>
      <w:r>
        <w:t xml:space="preserve">menu and select </w:t>
      </w:r>
      <w:r w:rsidRPr="003B47F1">
        <w:rPr>
          <w:b/>
        </w:rPr>
        <w:t>Save As</w:t>
      </w:r>
    </w:p>
    <w:p w:rsidR="003B47F1" w:rsidRDefault="003B47F1">
      <w:r>
        <w:t>Choose location to save</w:t>
      </w:r>
    </w:p>
    <w:p w:rsidR="003B47F1" w:rsidRDefault="003B47F1">
      <w:r>
        <w:t xml:space="preserve">In the </w:t>
      </w:r>
      <w:r w:rsidRPr="003B47F1">
        <w:rPr>
          <w:b/>
        </w:rPr>
        <w:t>Save as Type</w:t>
      </w:r>
      <w:r>
        <w:t xml:space="preserve"> Dropdown menu select </w:t>
      </w:r>
      <w:r w:rsidRPr="003B47F1">
        <w:rPr>
          <w:b/>
        </w:rPr>
        <w:t>csv</w:t>
      </w:r>
    </w:p>
    <w:p w:rsidR="003B47F1" w:rsidRDefault="003B47F1">
      <w:pPr>
        <w:rPr>
          <w:b/>
        </w:rPr>
      </w:pPr>
      <w:r>
        <w:t xml:space="preserve">Click </w:t>
      </w:r>
      <w:r w:rsidRPr="003B47F1">
        <w:rPr>
          <w:b/>
        </w:rPr>
        <w:t>Save</w:t>
      </w:r>
    </w:p>
    <w:p w:rsidR="003B47F1" w:rsidRPr="00BE1FB9" w:rsidRDefault="003B47F1" w:rsidP="003B47F1">
      <w:pPr>
        <w:pStyle w:val="ListParagraph"/>
        <w:numPr>
          <w:ilvl w:val="0"/>
          <w:numId w:val="1"/>
        </w:numPr>
      </w:pPr>
      <w:r>
        <w:t>Right Click the number of the row with attractiveness</w:t>
      </w:r>
      <w:r w:rsidR="00BE1FB9">
        <w:t>&lt;6 and change background color to</w:t>
      </w:r>
      <w:r w:rsidR="00BE1FB9" w:rsidRPr="00BE1FB9">
        <w:rPr>
          <w:color w:val="FF0000"/>
        </w:rPr>
        <w:t xml:space="preserve"> RED </w:t>
      </w:r>
      <w:r w:rsidR="00BE1FB9">
        <w:t xml:space="preserve">and font size to </w:t>
      </w:r>
      <w:r w:rsidR="00BE1FB9" w:rsidRPr="00BE1FB9">
        <w:rPr>
          <w:sz w:val="16"/>
          <w:szCs w:val="16"/>
        </w:rPr>
        <w:t xml:space="preserve">8 </w:t>
      </w:r>
      <w:r w:rsidR="00BE1FB9">
        <w:t>and font type to</w:t>
      </w:r>
      <w:r w:rsidR="00BE1FB9" w:rsidRPr="00BE1FB9">
        <w:rPr>
          <w:i/>
        </w:rPr>
        <w:t xml:space="preserve"> Italic</w:t>
      </w:r>
    </w:p>
    <w:p w:rsidR="00BE1FB9" w:rsidRDefault="00BE1FB9" w:rsidP="003B47F1">
      <w:pPr>
        <w:pStyle w:val="ListParagraph"/>
        <w:numPr>
          <w:ilvl w:val="0"/>
          <w:numId w:val="1"/>
        </w:numPr>
      </w:pPr>
      <w:r>
        <w:t xml:space="preserve">Right Click the row and select </w:t>
      </w:r>
      <w:r w:rsidRPr="008172F5">
        <w:rPr>
          <w:b/>
          <w:rPrChange w:id="2" w:author="Nana Birago Adjepong" w:date="2017-07-03T21:50:00Z">
            <w:rPr/>
          </w:rPrChange>
        </w:rPr>
        <w:t>HID</w:t>
      </w:r>
      <w:bookmarkStart w:id="3" w:name="_GoBack"/>
      <w:bookmarkEnd w:id="3"/>
      <w:r w:rsidRPr="008172F5">
        <w:rPr>
          <w:b/>
          <w:rPrChange w:id="4" w:author="Nana Birago Adjepong" w:date="2017-07-03T21:50:00Z">
            <w:rPr/>
          </w:rPrChange>
        </w:rPr>
        <w:t>E</w:t>
      </w:r>
      <w:r>
        <w:t xml:space="preserve"> to hide the entire row</w:t>
      </w:r>
    </w:p>
    <w:p w:rsidR="00BE1FB9" w:rsidRDefault="00BE1FB9" w:rsidP="003B47F1">
      <w:pPr>
        <w:pStyle w:val="ListParagraph"/>
        <w:numPr>
          <w:ilvl w:val="0"/>
          <w:numId w:val="1"/>
        </w:numPr>
      </w:pPr>
      <w:r>
        <w:t xml:space="preserve">Select the whole column </w:t>
      </w:r>
    </w:p>
    <w:p w:rsidR="00BE1FB9" w:rsidRDefault="00BE1FB9" w:rsidP="00BE1FB9">
      <w:pPr>
        <w:pStyle w:val="ListParagraph"/>
      </w:pPr>
      <w:r>
        <w:t xml:space="preserve">Click the </w:t>
      </w:r>
      <w:r w:rsidRPr="008172F5">
        <w:rPr>
          <w:b/>
          <w:rPrChange w:id="5" w:author="Nana Birago Adjepong" w:date="2017-07-03T21:49:00Z">
            <w:rPr/>
          </w:rPrChange>
        </w:rPr>
        <w:t xml:space="preserve">Home </w:t>
      </w:r>
      <w:r>
        <w:t>menu</w:t>
      </w:r>
    </w:p>
    <w:p w:rsidR="008172F5" w:rsidRDefault="008172F5" w:rsidP="008172F5">
      <w:pPr>
        <w:pStyle w:val="ListParagraph"/>
        <w:ind w:left="0" w:firstLine="720"/>
      </w:pPr>
      <w:r>
        <w:t xml:space="preserve">Select the </w:t>
      </w:r>
      <w:r w:rsidRPr="008172F5">
        <w:rPr>
          <w:b/>
          <w:rPrChange w:id="6" w:author="Nana Birago Adjepong" w:date="2017-07-03T21:49:00Z">
            <w:rPr/>
          </w:rPrChange>
        </w:rPr>
        <w:t>Format Cell</w:t>
      </w:r>
      <w:r>
        <w:t xml:space="preserve"> dropdown menu and select </w:t>
      </w:r>
      <w:ins w:id="7" w:author="Nana Birago Adjepong" w:date="2017-07-03T21:49:00Z">
        <w:r w:rsidRPr="008172F5">
          <w:rPr>
            <w:b/>
            <w:rPrChange w:id="8" w:author="Nana Birago Adjepong" w:date="2017-07-03T21:49:00Z">
              <w:rPr/>
            </w:rPrChange>
          </w:rPr>
          <w:t>TEXT</w:t>
        </w:r>
      </w:ins>
    </w:p>
    <w:p w:rsidR="00BE1FB9" w:rsidRPr="003B47F1" w:rsidRDefault="00BE1FB9" w:rsidP="00BE1FB9">
      <w:pPr>
        <w:pStyle w:val="ListParagraph"/>
      </w:pPr>
    </w:p>
    <w:sectPr w:rsidR="00BE1FB9" w:rsidRPr="003B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47EF0"/>
    <w:multiLevelType w:val="hybridMultilevel"/>
    <w:tmpl w:val="81F62872"/>
    <w:lvl w:ilvl="0" w:tplc="18C6BA82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na Birago Adjepong">
    <w15:presenceInfo w15:providerId="Windows Live" w15:userId="33c08b336f1e91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F1"/>
    <w:rsid w:val="003B47F1"/>
    <w:rsid w:val="008172F5"/>
    <w:rsid w:val="00B0162F"/>
    <w:rsid w:val="00BE1FB9"/>
    <w:rsid w:val="00E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EBEAB-3544-4074-8819-A0FFACAD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Birago Adjepong</dc:creator>
  <cp:keywords/>
  <dc:description/>
  <cp:lastModifiedBy>Nana Birago Adjepong</cp:lastModifiedBy>
  <cp:revision>1</cp:revision>
  <dcterms:created xsi:type="dcterms:W3CDTF">2017-07-04T01:27:00Z</dcterms:created>
  <dcterms:modified xsi:type="dcterms:W3CDTF">2017-07-04T01:51:00Z</dcterms:modified>
</cp:coreProperties>
</file>